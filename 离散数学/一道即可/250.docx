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题目：判断</w:t>
      </w:r>
      <w:ins w:id="0" w:author="Administrator" w:date="2022-03-08T09:39:06Z">
        <w:r>
          <w:rPr>
            <w:rFonts w:hint="eastAsia" w:ascii="宋体" w:hAnsi="宋体" w:eastAsia="宋体"/>
            <w:lang w:val="en-US" w:eastAsia="zh-CN"/>
          </w:rPr>
          <w:t>有向</w:t>
        </w:r>
      </w:ins>
      <w:r>
        <w:rPr>
          <w:rFonts w:hint="eastAsia" w:ascii="宋体" w:hAnsi="宋体" w:eastAsia="宋体"/>
        </w:rPr>
        <w:t>图的</w:t>
      </w:r>
      <w:ins w:id="1" w:author="Administrator" w:date="2022-03-08T10:22:35Z">
        <w:r>
          <w:rPr>
            <w:rFonts w:hint="eastAsia" w:ascii="宋体" w:hAnsi="宋体" w:eastAsia="宋体"/>
            <w:lang w:val="en-US" w:eastAsia="zh-CN"/>
          </w:rPr>
          <w:t>强</w:t>
        </w:r>
      </w:ins>
      <w:r>
        <w:rPr>
          <w:rFonts w:hint="eastAsia" w:ascii="宋体" w:hAnsi="宋体" w:eastAsia="宋体"/>
        </w:rPr>
        <w:t>连通性，</w:t>
      </w:r>
      <w:del w:id="2" w:author="Administrator" w:date="2022-03-08T10:22:53Z">
        <w:r>
          <w:rPr>
            <w:rFonts w:hint="eastAsia" w:ascii="宋体" w:hAnsi="宋体" w:eastAsia="宋体"/>
          </w:rPr>
          <w:delText>如果不</w:delText>
        </w:r>
      </w:del>
      <w:del w:id="3" w:author="Administrator" w:date="2022-03-08T10:22:52Z">
        <w:r>
          <w:rPr>
            <w:rFonts w:hint="eastAsia" w:ascii="宋体" w:hAnsi="宋体" w:eastAsia="宋体"/>
          </w:rPr>
          <w:delText>连通</w:delText>
        </w:r>
      </w:del>
      <w:del w:id="4" w:author="Administrator" w:date="2022-03-08T10:22:54Z">
        <w:r>
          <w:rPr>
            <w:rFonts w:hint="eastAsia" w:ascii="宋体" w:hAnsi="宋体" w:eastAsia="宋体"/>
          </w:rPr>
          <w:delText>，</w:delText>
        </w:r>
      </w:del>
      <w:ins w:id="5" w:author="Administrator" w:date="2022-03-08T10:23:00Z">
        <w:r>
          <w:rPr>
            <w:rFonts w:hint="eastAsia" w:ascii="宋体" w:hAnsi="宋体" w:eastAsia="宋体"/>
            <w:lang w:val="en-US" w:eastAsia="zh-CN"/>
          </w:rPr>
          <w:t>如果</w:t>
        </w:r>
      </w:ins>
      <w:ins w:id="6" w:author="Administrator" w:date="2022-03-08T10:23:01Z">
        <w:r>
          <w:rPr>
            <w:rFonts w:hint="eastAsia" w:ascii="宋体" w:hAnsi="宋体" w:eastAsia="宋体"/>
            <w:lang w:val="en-US" w:eastAsia="zh-CN"/>
          </w:rPr>
          <w:t>不是</w:t>
        </w:r>
      </w:ins>
      <w:ins w:id="7" w:author="Administrator" w:date="2022-03-08T10:23:03Z">
        <w:r>
          <w:rPr>
            <w:rFonts w:hint="eastAsia" w:ascii="宋体" w:hAnsi="宋体" w:eastAsia="宋体"/>
            <w:lang w:val="en-US" w:eastAsia="zh-CN"/>
          </w:rPr>
          <w:t>强</w:t>
        </w:r>
      </w:ins>
      <w:ins w:id="8" w:author="Administrator" w:date="2022-03-08T10:23:05Z">
        <w:r>
          <w:rPr>
            <w:rFonts w:hint="eastAsia" w:ascii="宋体" w:hAnsi="宋体" w:eastAsia="宋体"/>
            <w:lang w:val="en-US" w:eastAsia="zh-CN"/>
          </w:rPr>
          <w:t>连通</w:t>
        </w:r>
      </w:ins>
      <w:ins w:id="9" w:author="Administrator" w:date="2022-03-08T10:23:06Z">
        <w:r>
          <w:rPr>
            <w:rFonts w:hint="eastAsia" w:ascii="宋体" w:hAnsi="宋体" w:eastAsia="宋体"/>
            <w:lang w:val="en-US" w:eastAsia="zh-CN"/>
          </w:rPr>
          <w:t>的</w:t>
        </w:r>
      </w:ins>
      <w:ins w:id="10" w:author="Administrator" w:date="2022-03-08T10:23:08Z">
        <w:r>
          <w:rPr>
            <w:rFonts w:hint="eastAsia" w:ascii="宋体" w:hAnsi="宋体" w:eastAsia="宋体"/>
            <w:lang w:val="en-US" w:eastAsia="zh-CN"/>
          </w:rPr>
          <w:t>，</w:t>
        </w:r>
      </w:ins>
      <w:ins w:id="11" w:author="Administrator" w:date="2022-03-08T10:38:02Z">
        <w:r>
          <w:rPr>
            <w:rFonts w:hint="eastAsia" w:ascii="宋体" w:hAnsi="宋体" w:eastAsia="宋体"/>
            <w:lang w:val="en-US" w:eastAsia="zh-CN"/>
          </w:rPr>
          <w:t>请</w:t>
        </w:r>
      </w:ins>
      <w:r>
        <w:rPr>
          <w:rFonts w:hint="eastAsia" w:ascii="宋体" w:hAnsi="宋体" w:eastAsia="宋体"/>
        </w:rPr>
        <w:t>输出所有</w:t>
      </w:r>
      <w:del w:id="12" w:author="Administrator" w:date="2022-03-08T10:36:10Z">
        <w:r>
          <w:rPr>
            <w:rFonts w:hint="eastAsia" w:ascii="宋体" w:hAnsi="宋体" w:eastAsia="宋体"/>
          </w:rPr>
          <w:delText>的</w:delText>
        </w:r>
      </w:del>
      <w:del w:id="13" w:author="Administrator" w:date="2022-03-08T10:36:01Z">
        <w:r>
          <w:rPr>
            <w:rFonts w:hint="eastAsia" w:ascii="宋体" w:hAnsi="宋体" w:eastAsia="宋体"/>
          </w:rPr>
          <w:delText>连通</w:delText>
        </w:r>
      </w:del>
      <w:ins w:id="14" w:author="Administrator" w:date="2022-03-08T10:36:03Z">
        <w:r>
          <w:rPr>
            <w:rFonts w:hint="eastAsia" w:ascii="宋体" w:hAnsi="宋体" w:eastAsia="宋体"/>
            <w:lang w:val="en-US" w:eastAsia="zh-CN"/>
          </w:rPr>
          <w:t>强</w:t>
        </w:r>
      </w:ins>
      <w:r>
        <w:rPr>
          <w:rFonts w:hint="eastAsia" w:ascii="宋体" w:hAnsi="宋体" w:eastAsia="宋体"/>
        </w:rPr>
        <w:t>分图的结点集合</w:t>
      </w:r>
      <w:ins w:id="15" w:author="Administrator" w:date="2022-03-08T10:36:18Z">
        <w:r>
          <w:rPr>
            <w:rFonts w:hint="eastAsia" w:ascii="宋体" w:hAnsi="宋体" w:eastAsia="宋体"/>
            <w:lang w:eastAsia="zh-CN"/>
          </w:rPr>
          <w:t>。</w:t>
        </w:r>
      </w:ins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问题描述</w:t>
      </w:r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对于一个包含</w:t>
      </w:r>
      <w:r>
        <w:rPr>
          <w:rFonts w:ascii="宋体" w:hAnsi="宋体" w:eastAsia="宋体"/>
        </w:rPr>
        <w:t>10个结点{1,2,3,4,5,6,7,8,9,10}的</w:t>
      </w:r>
      <w:del w:id="16" w:author="Administrator" w:date="2022-03-08T10:38:20Z">
        <w:r>
          <w:rPr>
            <w:rFonts w:hint="default" w:ascii="宋体" w:hAnsi="宋体" w:eastAsia="宋体"/>
            <w:lang w:val="en-US"/>
          </w:rPr>
          <w:delText>简单</w:delText>
        </w:r>
      </w:del>
      <w:ins w:id="17" w:author="Administrator" w:date="2022-03-08T10:38:23Z">
        <w:r>
          <w:rPr>
            <w:rFonts w:hint="eastAsia" w:ascii="宋体" w:hAnsi="宋体" w:eastAsia="宋体"/>
            <w:lang w:val="en-US" w:eastAsia="zh-CN"/>
          </w:rPr>
          <w:t>有向</w:t>
        </w:r>
      </w:ins>
      <w:r>
        <w:rPr>
          <w:rFonts w:ascii="宋体" w:hAnsi="宋体" w:eastAsia="宋体"/>
        </w:rPr>
        <w:t>图，判定它是否</w:t>
      </w:r>
      <w:ins w:id="18" w:author="Administrator" w:date="2022-03-08T10:38:43Z">
        <w:r>
          <w:rPr>
            <w:rFonts w:hint="eastAsia" w:ascii="宋体" w:hAnsi="宋体" w:eastAsia="宋体"/>
            <w:lang w:val="en-US" w:eastAsia="zh-CN"/>
          </w:rPr>
          <w:t>为</w:t>
        </w:r>
      </w:ins>
      <w:ins w:id="19" w:author="Administrator" w:date="2022-03-08T10:38:47Z">
        <w:r>
          <w:rPr>
            <w:rFonts w:hint="eastAsia" w:ascii="宋体" w:hAnsi="宋体" w:eastAsia="宋体"/>
            <w:lang w:val="en-US" w:eastAsia="zh-CN"/>
          </w:rPr>
          <w:t>强</w:t>
        </w:r>
      </w:ins>
      <w:r>
        <w:rPr>
          <w:rFonts w:ascii="宋体" w:hAnsi="宋体" w:eastAsia="宋体"/>
        </w:rPr>
        <w:t>连通</w:t>
      </w:r>
      <w:ins w:id="20" w:author="Administrator" w:date="2022-03-08T10:38:49Z">
        <w:r>
          <w:rPr>
            <w:rFonts w:hint="eastAsia" w:ascii="宋体" w:hAnsi="宋体" w:eastAsia="宋体"/>
            <w:lang w:val="en-US" w:eastAsia="zh-CN"/>
          </w:rPr>
          <w:t>的</w:t>
        </w:r>
      </w:ins>
      <w:r>
        <w:rPr>
          <w:rFonts w:ascii="宋体" w:hAnsi="宋体" w:eastAsia="宋体"/>
        </w:rPr>
        <w:t>，如果不</w:t>
      </w:r>
      <w:ins w:id="21" w:author="Administrator" w:date="2022-03-08T10:39:06Z">
        <w:r>
          <w:rPr>
            <w:rFonts w:hint="eastAsia" w:ascii="宋体" w:hAnsi="宋体" w:eastAsia="宋体"/>
            <w:lang w:val="en-US" w:eastAsia="zh-CN"/>
          </w:rPr>
          <w:t>是</w:t>
        </w:r>
      </w:ins>
      <w:del w:id="22" w:author="Administrator" w:date="2022-03-08T10:39:07Z">
        <w:r>
          <w:rPr>
            <w:rFonts w:ascii="宋体" w:hAnsi="宋体" w:eastAsia="宋体"/>
          </w:rPr>
          <w:delText>连通</w:delText>
        </w:r>
      </w:del>
      <w:r>
        <w:rPr>
          <w:rFonts w:ascii="宋体" w:hAnsi="宋体" w:eastAsia="宋体"/>
        </w:rPr>
        <w:t>，输出所有的</w:t>
      </w:r>
      <w:ins w:id="23" w:author="Administrator" w:date="2022-03-08T10:39:11Z">
        <w:r>
          <w:rPr>
            <w:rFonts w:hint="eastAsia" w:ascii="宋体" w:hAnsi="宋体" w:eastAsia="宋体"/>
            <w:lang w:val="en-US" w:eastAsia="zh-CN"/>
          </w:rPr>
          <w:t>强</w:t>
        </w:r>
      </w:ins>
      <w:del w:id="24" w:author="Administrator" w:date="2022-03-08T10:39:12Z">
        <w:r>
          <w:rPr>
            <w:rFonts w:ascii="宋体" w:hAnsi="宋体" w:eastAsia="宋体"/>
          </w:rPr>
          <w:delText>连通</w:delText>
        </w:r>
      </w:del>
      <w:r>
        <w:rPr>
          <w:rFonts w:ascii="宋体" w:hAnsi="宋体" w:eastAsia="宋体"/>
        </w:rPr>
        <w:t>分图的结点集合。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输入格式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10个结点的</w:t>
      </w:r>
      <w:del w:id="25" w:author="Administrator" w:date="2022-03-08T10:39:26Z">
        <w:r>
          <w:rPr>
            <w:rFonts w:hint="default" w:ascii="宋体" w:hAnsi="宋体" w:eastAsia="宋体"/>
            <w:lang w:val="en-US"/>
          </w:rPr>
          <w:delText>简单</w:delText>
        </w:r>
      </w:del>
      <w:ins w:id="26" w:author="Administrator" w:date="2022-03-08T10:39:28Z">
        <w:r>
          <w:rPr>
            <w:rFonts w:hint="eastAsia" w:ascii="宋体" w:hAnsi="宋体" w:eastAsia="宋体"/>
            <w:lang w:val="en-US" w:eastAsia="zh-CN"/>
          </w:rPr>
          <w:t>有向</w:t>
        </w:r>
      </w:ins>
      <w:r>
        <w:rPr>
          <w:rFonts w:hint="eastAsia" w:ascii="宋体" w:hAnsi="宋体" w:eastAsia="宋体"/>
        </w:rPr>
        <w:t>图的邻接矩阵A。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输出格式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如果是</w:t>
      </w:r>
      <w:ins w:id="27" w:author="Administrator" w:date="2022-03-08T10:39:35Z">
        <w:r>
          <w:rPr>
            <w:rFonts w:hint="eastAsia" w:ascii="宋体" w:hAnsi="宋体" w:eastAsia="宋体"/>
            <w:lang w:val="en-US" w:eastAsia="zh-CN"/>
          </w:rPr>
          <w:t>强</w:t>
        </w:r>
      </w:ins>
      <w:r>
        <w:rPr>
          <w:rFonts w:hint="eastAsia" w:ascii="宋体" w:hAnsi="宋体" w:eastAsia="宋体"/>
        </w:rPr>
        <w:t>连通</w:t>
      </w:r>
      <w:ins w:id="28" w:author="Administrator" w:date="2022-03-08T10:39:38Z">
        <w:r>
          <w:rPr>
            <w:rFonts w:hint="eastAsia" w:ascii="宋体" w:hAnsi="宋体" w:eastAsia="宋体"/>
            <w:lang w:val="en-US" w:eastAsia="zh-CN"/>
          </w:rPr>
          <w:t>的</w:t>
        </w:r>
      </w:ins>
      <w:del w:id="29" w:author="Administrator" w:date="2022-03-08T10:39:38Z">
        <w:r>
          <w:rPr>
            <w:rFonts w:hint="eastAsia" w:ascii="宋体" w:hAnsi="宋体" w:eastAsia="宋体"/>
          </w:rPr>
          <w:delText>图</w:delText>
        </w:r>
      </w:del>
      <w:r>
        <w:rPr>
          <w:rFonts w:hint="eastAsia" w:ascii="宋体" w:hAnsi="宋体" w:eastAsia="宋体"/>
        </w:rPr>
        <w:t>，输出“</w:t>
      </w:r>
      <w:ins w:id="30" w:author="Administrator" w:date="2022-03-08T10:39:42Z">
        <w:r>
          <w:rPr>
            <w:rFonts w:hint="eastAsia" w:ascii="宋体" w:hAnsi="宋体" w:eastAsia="宋体"/>
            <w:lang w:val="en-US" w:eastAsia="zh-CN"/>
          </w:rPr>
          <w:t>S</w:t>
        </w:r>
      </w:ins>
      <w:ins w:id="31" w:author="Administrator" w:date="2022-03-08T10:39:47Z">
        <w:r>
          <w:rPr>
            <w:rFonts w:hint="eastAsia" w:ascii="宋体" w:hAnsi="宋体" w:eastAsia="宋体"/>
            <w:lang w:val="en-US" w:eastAsia="zh-CN"/>
          </w:rPr>
          <w:t>tr</w:t>
        </w:r>
      </w:ins>
      <w:ins w:id="32" w:author="Administrator" w:date="2022-03-08T10:39:48Z">
        <w:r>
          <w:rPr>
            <w:rFonts w:hint="eastAsia" w:ascii="宋体" w:hAnsi="宋体" w:eastAsia="宋体"/>
            <w:lang w:val="en-US" w:eastAsia="zh-CN"/>
          </w:rPr>
          <w:t>ong</w:t>
        </w:r>
      </w:ins>
      <w:ins w:id="33" w:author="Administrator" w:date="2022-03-08T10:39:49Z">
        <w:r>
          <w:rPr>
            <w:rFonts w:hint="eastAsia" w:ascii="宋体" w:hAnsi="宋体" w:eastAsia="宋体"/>
            <w:lang w:val="en-US" w:eastAsia="zh-CN"/>
          </w:rPr>
          <w:t xml:space="preserve">ly </w:t>
        </w:r>
      </w:ins>
      <w:r>
        <w:rPr>
          <w:rFonts w:ascii="宋体" w:hAnsi="宋体" w:eastAsia="宋体"/>
        </w:rPr>
        <w:t>Connected Graph</w:t>
      </w:r>
      <w:r>
        <w:rPr>
          <w:rFonts w:hint="eastAsia" w:ascii="宋体" w:hAnsi="宋体" w:eastAsia="宋体"/>
        </w:rPr>
        <w:t>”，如果不是</w:t>
      </w:r>
      <w:ins w:id="34" w:author="Administrator" w:date="2022-03-08T11:06:42Z">
        <w:r>
          <w:rPr>
            <w:rFonts w:hint="eastAsia" w:ascii="宋体" w:hAnsi="宋体" w:eastAsia="宋体"/>
            <w:lang w:val="en-US" w:eastAsia="zh-CN"/>
          </w:rPr>
          <w:t>强</w:t>
        </w:r>
      </w:ins>
      <w:r>
        <w:rPr>
          <w:rFonts w:hint="eastAsia" w:ascii="宋体" w:hAnsi="宋体" w:eastAsia="宋体"/>
        </w:rPr>
        <w:t>连通图，</w:t>
      </w:r>
      <w:ins w:id="35" w:author="Administrator" w:date="2022-03-08T11:06:46Z">
        <w:r>
          <w:rPr>
            <w:rFonts w:hint="eastAsia" w:ascii="宋体" w:hAnsi="宋体" w:eastAsia="宋体"/>
            <w:lang w:val="en-US" w:eastAsia="zh-CN"/>
          </w:rPr>
          <w:t>则</w:t>
        </w:r>
      </w:ins>
      <w:del w:id="36" w:author="Administrator" w:date="2022-03-08T11:07:26Z">
        <w:r>
          <w:rPr>
            <w:rFonts w:hint="default" w:ascii="宋体" w:hAnsi="宋体" w:eastAsia="宋体"/>
            <w:lang w:val="en-US"/>
          </w:rPr>
          <w:delText>对于</w:delText>
        </w:r>
      </w:del>
      <w:ins w:id="37" w:author="Administrator" w:date="2022-03-08T11:07:31Z">
        <w:r>
          <w:rPr>
            <w:rFonts w:hint="eastAsia" w:ascii="宋体" w:hAnsi="宋体" w:eastAsia="宋体"/>
            <w:lang w:val="en-US" w:eastAsia="zh-CN"/>
          </w:rPr>
          <w:t>输出</w:t>
        </w:r>
      </w:ins>
      <w:ins w:id="38" w:author="Administrator" w:date="2022-03-08T11:07:34Z">
        <w:r>
          <w:rPr>
            <w:rFonts w:hint="eastAsia" w:ascii="宋体" w:hAnsi="宋体" w:eastAsia="宋体"/>
            <w:lang w:val="en-US" w:eastAsia="zh-CN"/>
          </w:rPr>
          <w:t>所有</w:t>
        </w:r>
      </w:ins>
      <w:ins w:id="39" w:author="Administrator" w:date="2022-03-08T11:07:36Z">
        <w:r>
          <w:rPr>
            <w:rFonts w:hint="eastAsia" w:ascii="宋体" w:hAnsi="宋体" w:eastAsia="宋体"/>
            <w:lang w:val="en-US" w:eastAsia="zh-CN"/>
          </w:rPr>
          <w:t>强</w:t>
        </w:r>
      </w:ins>
      <w:del w:id="40" w:author="Administrator" w:date="2022-03-08T11:07:38Z">
        <w:r>
          <w:rPr>
            <w:rFonts w:hint="eastAsia" w:ascii="宋体" w:hAnsi="宋体" w:eastAsia="宋体"/>
          </w:rPr>
          <w:delText>多个</w:delText>
        </w:r>
      </w:del>
      <w:del w:id="41" w:author="Administrator" w:date="2022-03-08T11:06:52Z">
        <w:r>
          <w:rPr>
            <w:rFonts w:hint="eastAsia" w:ascii="宋体" w:hAnsi="宋体" w:eastAsia="宋体"/>
          </w:rPr>
          <w:delText>连通分支</w:delText>
        </w:r>
      </w:del>
      <w:ins w:id="42" w:author="Administrator" w:date="2022-03-08T11:06:56Z">
        <w:r>
          <w:rPr>
            <w:rFonts w:hint="eastAsia" w:ascii="宋体" w:hAnsi="宋体" w:eastAsia="宋体"/>
            <w:lang w:val="en-US" w:eastAsia="zh-CN"/>
          </w:rPr>
          <w:t>分图</w:t>
        </w:r>
      </w:ins>
      <w:ins w:id="43" w:author="Administrator" w:date="2022-03-08T11:07:41Z">
        <w:r>
          <w:rPr>
            <w:rFonts w:hint="eastAsia" w:ascii="宋体" w:hAnsi="宋体" w:eastAsia="宋体"/>
            <w:lang w:val="en-US" w:eastAsia="zh-CN"/>
          </w:rPr>
          <w:t>的</w:t>
        </w:r>
      </w:ins>
      <w:ins w:id="44" w:author="Administrator" w:date="2022-03-08T11:07:43Z">
        <w:r>
          <w:rPr>
            <w:rFonts w:hint="eastAsia" w:ascii="宋体" w:hAnsi="宋体" w:eastAsia="宋体"/>
            <w:lang w:val="en-US" w:eastAsia="zh-CN"/>
          </w:rPr>
          <w:t>结点</w:t>
        </w:r>
      </w:ins>
      <w:ins w:id="45" w:author="Administrator" w:date="2022-03-08T11:07:45Z">
        <w:r>
          <w:rPr>
            <w:rFonts w:hint="eastAsia" w:ascii="宋体" w:hAnsi="宋体" w:eastAsia="宋体"/>
            <w:lang w:val="en-US" w:eastAsia="zh-CN"/>
          </w:rPr>
          <w:t>集合</w:t>
        </w:r>
      </w:ins>
      <w:del w:id="46" w:author="Administrator" w:date="2022-03-08T11:07:00Z">
        <w:r>
          <w:rPr>
            <w:rFonts w:hint="eastAsia" w:ascii="宋体" w:hAnsi="宋体" w:eastAsia="宋体"/>
          </w:rPr>
          <w:delText>的</w:delText>
        </w:r>
      </w:del>
      <w:del w:id="47" w:author="Administrator" w:date="2022-03-08T11:07:01Z">
        <w:r>
          <w:rPr>
            <w:rFonts w:hint="eastAsia" w:ascii="宋体" w:hAnsi="宋体" w:eastAsia="宋体"/>
          </w:rPr>
          <w:delText>这种</w:delText>
        </w:r>
      </w:del>
      <w:r>
        <w:rPr>
          <w:rFonts w:hint="eastAsia" w:ascii="宋体" w:hAnsi="宋体" w:eastAsia="宋体"/>
        </w:rPr>
        <w:t>，每个</w:t>
      </w:r>
      <w:ins w:id="48" w:author="Administrator" w:date="2022-03-08T11:07:08Z">
        <w:r>
          <w:rPr>
            <w:rFonts w:hint="eastAsia" w:ascii="宋体" w:hAnsi="宋体" w:eastAsia="宋体"/>
            <w:lang w:val="en-US" w:eastAsia="zh-CN"/>
          </w:rPr>
          <w:t>分图</w:t>
        </w:r>
      </w:ins>
      <w:ins w:id="49" w:author="Administrator" w:date="2022-03-08T11:08:13Z">
        <w:r>
          <w:rPr>
            <w:rFonts w:hint="eastAsia" w:ascii="宋体" w:hAnsi="宋体" w:eastAsia="宋体"/>
            <w:lang w:val="en-US" w:eastAsia="zh-CN"/>
          </w:rPr>
          <w:t>的</w:t>
        </w:r>
      </w:ins>
      <w:ins w:id="50" w:author="Administrator" w:date="2022-03-08T11:08:14Z">
        <w:r>
          <w:rPr>
            <w:rFonts w:hint="eastAsia" w:ascii="宋体" w:hAnsi="宋体" w:eastAsia="宋体"/>
            <w:lang w:val="en-US" w:eastAsia="zh-CN"/>
          </w:rPr>
          <w:t>结点</w:t>
        </w:r>
      </w:ins>
      <w:ins w:id="51" w:author="Administrator" w:date="2022-03-08T11:08:17Z">
        <w:r>
          <w:rPr>
            <w:rFonts w:hint="eastAsia" w:ascii="宋体" w:hAnsi="宋体" w:eastAsia="宋体"/>
            <w:lang w:val="en-US" w:eastAsia="zh-CN"/>
          </w:rPr>
          <w:t>集</w:t>
        </w:r>
      </w:ins>
      <w:del w:id="52" w:author="Administrator" w:date="2022-03-08T11:07:06Z">
        <w:r>
          <w:rPr>
            <w:rFonts w:hint="eastAsia" w:ascii="宋体" w:hAnsi="宋体" w:eastAsia="宋体"/>
          </w:rPr>
          <w:delText>分支</w:delText>
        </w:r>
      </w:del>
      <w:r>
        <w:rPr>
          <w:rFonts w:hint="eastAsia" w:ascii="宋体" w:hAnsi="宋体" w:eastAsia="宋体"/>
        </w:rPr>
        <w:t>按结点名称的字典序来排列。譬如三个</w:t>
      </w:r>
      <w:ins w:id="53" w:author="Administrator" w:date="2022-03-08T11:08:30Z">
        <w:r>
          <w:rPr>
            <w:rFonts w:hint="eastAsia" w:ascii="宋体" w:hAnsi="宋体" w:eastAsia="宋体"/>
            <w:lang w:val="en-US" w:eastAsia="zh-CN"/>
          </w:rPr>
          <w:t>强</w:t>
        </w:r>
      </w:ins>
      <w:r>
        <w:rPr>
          <w:rFonts w:hint="eastAsia" w:ascii="宋体" w:hAnsi="宋体" w:eastAsia="宋体"/>
        </w:rPr>
        <w:t>分图如果结点集分别是</w:t>
      </w:r>
      <w:r>
        <w:rPr>
          <w:rFonts w:ascii="宋体" w:hAnsi="宋体" w:eastAsia="宋体"/>
        </w:rPr>
        <w:t>{1,3,4},{5,6},{2,7,8,9,10}那么三个输出的结点集第一行就是：1 3 4，第二行就是：2 7 8 9 10，第三行就是：5 6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结点间用空格隔开。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样例输入1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1 0 1 0 1 0 1 0 1 0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0 1 0 1 0 1 0 1 0 1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1 0 1 0 1 0 1 0 1 0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0 1 0 1 0 1 0 1 0 1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1 0 1 0 1 0 1 0 1 0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0 1 0 1 0 1 0 1 0 1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1 0 1 0 1 0 1 0 1 0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0 1 0 1 0 1 0 1 0 1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1 0 1 0 1 0 1 0 1 0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0 1 0 1 0 1 0 1 0 1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样例输出1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3 5 7 9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 xml:space="preserve"> 4 6 8 10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样例输入</w:t>
      </w:r>
      <w:r>
        <w:rPr>
          <w:rFonts w:ascii="宋体" w:hAnsi="宋体" w:eastAsia="宋体"/>
        </w:rPr>
        <w:t>2</w:t>
      </w:r>
    </w:p>
    <w:p>
      <w:pPr>
        <w:ind w:firstLine="420"/>
        <w:rPr>
          <w:rFonts w:hint="eastAsia" w:ascii="宋体" w:hAnsi="宋体" w:eastAsia="宋体"/>
          <w:lang w:eastAsia="zh-CN"/>
        </w:rPr>
      </w:pPr>
      <w:del w:id="54" w:author="Administrator" w:date="2022-03-08T11:13:58Z">
        <w:r>
          <w:rPr>
            <w:rFonts w:hint="default" w:ascii="宋体" w:hAnsi="宋体" w:eastAsia="宋体"/>
            <w:lang w:val="en-US"/>
          </w:rPr>
          <w:delText>1</w:delText>
        </w:r>
      </w:del>
      <w:ins w:id="55" w:author="Administrator" w:date="2022-03-08T11:13:58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1 </w:t>
      </w:r>
      <w:del w:id="56" w:author="Administrator" w:date="2022-03-08T11:14:19Z">
        <w:r>
          <w:rPr>
            <w:rFonts w:hint="default" w:ascii="宋体" w:hAnsi="宋体" w:eastAsia="宋体"/>
            <w:lang w:val="en-US"/>
          </w:rPr>
          <w:delText>1</w:delText>
        </w:r>
      </w:del>
      <w:ins w:id="57" w:author="Administrator" w:date="2022-03-08T11:14:19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58" w:author="Administrator" w:date="2022-03-08T11:14:21Z">
        <w:r>
          <w:rPr>
            <w:rFonts w:hint="default" w:ascii="宋体" w:hAnsi="宋体" w:eastAsia="宋体"/>
            <w:lang w:val="en-US"/>
          </w:rPr>
          <w:delText>1</w:delText>
        </w:r>
      </w:del>
      <w:ins w:id="59" w:author="Administrator" w:date="2022-03-08T11:14:21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60" w:author="Administrator" w:date="2022-03-08T11:14:23Z">
        <w:r>
          <w:rPr>
            <w:rFonts w:hint="default" w:ascii="宋体" w:hAnsi="宋体" w:eastAsia="宋体"/>
            <w:lang w:val="en-US"/>
          </w:rPr>
          <w:delText>1</w:delText>
        </w:r>
      </w:del>
      <w:ins w:id="61" w:author="Administrator" w:date="2022-03-08T11:14:23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62" w:author="Administrator" w:date="2022-03-08T11:14:24Z">
        <w:r>
          <w:rPr>
            <w:rFonts w:hint="default" w:ascii="宋体" w:hAnsi="宋体" w:eastAsia="宋体"/>
            <w:lang w:val="en-US"/>
          </w:rPr>
          <w:delText>1</w:delText>
        </w:r>
      </w:del>
      <w:ins w:id="63" w:author="Administrator" w:date="2022-03-08T11:14:24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64" w:author="Administrator" w:date="2022-03-08T11:14:26Z">
        <w:r>
          <w:rPr>
            <w:rFonts w:hint="default" w:ascii="宋体" w:hAnsi="宋体" w:eastAsia="宋体"/>
            <w:lang w:val="en-US"/>
          </w:rPr>
          <w:delText>1</w:delText>
        </w:r>
      </w:del>
      <w:ins w:id="65" w:author="Administrator" w:date="2022-03-08T11:14:26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66" w:author="Administrator" w:date="2022-03-08T11:14:27Z">
        <w:r>
          <w:rPr>
            <w:rFonts w:hint="default" w:ascii="宋体" w:hAnsi="宋体" w:eastAsia="宋体"/>
            <w:lang w:val="en-US"/>
          </w:rPr>
          <w:delText>1</w:delText>
        </w:r>
      </w:del>
      <w:ins w:id="67" w:author="Administrator" w:date="2022-03-08T11:14:27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68" w:author="Administrator" w:date="2022-03-08T11:14:28Z">
        <w:r>
          <w:rPr>
            <w:rFonts w:hint="default" w:ascii="宋体" w:hAnsi="宋体" w:eastAsia="宋体"/>
            <w:lang w:val="en-US"/>
          </w:rPr>
          <w:delText>1</w:delText>
        </w:r>
      </w:del>
      <w:ins w:id="69" w:author="Administrator" w:date="2022-03-08T11:14:28Z">
        <w:r>
          <w:rPr>
            <w:rFonts w:hint="eastAsia" w:ascii="宋体" w:hAnsi="宋体" w:eastAsia="宋体"/>
            <w:lang w:val="en-US" w:eastAsia="zh-CN"/>
          </w:rPr>
          <w:t>0</w:t>
        </w:r>
      </w:ins>
      <w:r>
        <w:rPr>
          <w:rFonts w:ascii="宋体" w:hAnsi="宋体" w:eastAsia="宋体"/>
        </w:rPr>
        <w:t xml:space="preserve"> </w:t>
      </w:r>
      <w:del w:id="70" w:author="Administrator" w:date="2022-03-08T11:14:29Z">
        <w:r>
          <w:rPr>
            <w:rFonts w:hint="default" w:ascii="宋体" w:hAnsi="宋体" w:eastAsia="宋体"/>
            <w:lang w:val="en-US"/>
          </w:rPr>
          <w:delText>1</w:delText>
        </w:r>
      </w:del>
      <w:ins w:id="71" w:author="Administrator" w:date="2022-03-08T11:14:29Z">
        <w:r>
          <w:rPr>
            <w:rFonts w:hint="eastAsia" w:ascii="宋体" w:hAnsi="宋体" w:eastAsia="宋体"/>
            <w:lang w:val="en-US" w:eastAsia="zh-CN"/>
          </w:rPr>
          <w:t>0</w:t>
        </w:r>
      </w:ins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</w:t>
      </w:r>
      <w:del w:id="72" w:author="Administrator" w:date="2022-03-08T11:14:35Z">
        <w:r>
          <w:rPr>
            <w:rFonts w:hint="default" w:ascii="宋体" w:hAnsi="宋体" w:eastAsia="宋体"/>
            <w:lang w:val="en-US"/>
          </w:rPr>
          <w:delText>0</w:delText>
        </w:r>
      </w:del>
      <w:ins w:id="73" w:author="Administrator" w:date="2022-03-08T11:14:35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0 0 0 0 0 0 0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0 0 0 </w:t>
      </w:r>
      <w:del w:id="74" w:author="Administrator" w:date="2022-03-08T11:14:39Z">
        <w:r>
          <w:rPr>
            <w:rFonts w:hint="default" w:ascii="宋体" w:hAnsi="宋体" w:eastAsia="宋体"/>
            <w:lang w:val="en-US"/>
          </w:rPr>
          <w:delText>0</w:delText>
        </w:r>
      </w:del>
      <w:ins w:id="75" w:author="Administrator" w:date="2022-03-08T11:14:39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0 0 0 0 0 0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0 0 0 0 </w:t>
      </w:r>
      <w:del w:id="76" w:author="Administrator" w:date="2022-03-08T11:14:41Z">
        <w:r>
          <w:rPr>
            <w:rFonts w:hint="default" w:ascii="宋体" w:hAnsi="宋体" w:eastAsia="宋体"/>
            <w:lang w:val="en-US"/>
          </w:rPr>
          <w:delText>0</w:delText>
        </w:r>
      </w:del>
      <w:ins w:id="77" w:author="Administrator" w:date="2022-03-08T11:14:41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0 0 0 0 0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0 0 0 0 0 </w:t>
      </w:r>
      <w:del w:id="78" w:author="Administrator" w:date="2022-03-08T11:14:43Z">
        <w:r>
          <w:rPr>
            <w:rFonts w:hint="default" w:ascii="宋体" w:hAnsi="宋体" w:eastAsia="宋体"/>
            <w:lang w:val="en-US"/>
          </w:rPr>
          <w:delText>0</w:delText>
        </w:r>
      </w:del>
      <w:ins w:id="79" w:author="Administrator" w:date="2022-03-08T11:14:43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0 0 0 0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0 0 0 0 0 0 </w:t>
      </w:r>
      <w:del w:id="80" w:author="Administrator" w:date="2022-03-08T11:14:45Z">
        <w:r>
          <w:rPr>
            <w:rFonts w:hint="default" w:ascii="宋体" w:hAnsi="宋体" w:eastAsia="宋体"/>
            <w:lang w:val="en-US"/>
          </w:rPr>
          <w:delText>0</w:delText>
        </w:r>
      </w:del>
      <w:ins w:id="81" w:author="Administrator" w:date="2022-03-08T11:14:45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0 0 0 0 0 0 0 </w:t>
      </w:r>
      <w:del w:id="82" w:author="Administrator" w:date="2022-03-08T11:14:47Z">
        <w:r>
          <w:rPr>
            <w:rFonts w:hint="default" w:ascii="宋体" w:hAnsi="宋体" w:eastAsia="宋体"/>
            <w:lang w:val="en-US"/>
          </w:rPr>
          <w:delText>0</w:delText>
        </w:r>
      </w:del>
      <w:ins w:id="83" w:author="Administrator" w:date="2022-03-08T11:14:47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0 0 0 0 0 0 0 0 </w:t>
      </w:r>
      <w:del w:id="84" w:author="Administrator" w:date="2022-03-08T11:14:49Z">
        <w:r>
          <w:rPr>
            <w:rFonts w:hint="default" w:ascii="宋体" w:hAnsi="宋体" w:eastAsia="宋体"/>
            <w:lang w:val="en-US"/>
          </w:rPr>
          <w:delText>0</w:delText>
        </w:r>
      </w:del>
      <w:ins w:id="85" w:author="Administrator" w:date="2022-03-08T11:14:49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</w:t>
      </w:r>
    </w:p>
    <w:p>
      <w:pPr>
        <w:ind w:firstLine="420"/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 xml:space="preserve">0 0 0 0 0 0 0 0 0 </w:t>
      </w:r>
      <w:del w:id="86" w:author="Administrator" w:date="2022-03-08T11:14:51Z">
        <w:r>
          <w:rPr>
            <w:rFonts w:hint="default" w:ascii="宋体" w:hAnsi="宋体" w:eastAsia="宋体"/>
            <w:lang w:val="en-US"/>
          </w:rPr>
          <w:delText>0</w:delText>
        </w:r>
      </w:del>
      <w:ins w:id="87" w:author="Administrator" w:date="2022-03-08T11:14:51Z">
        <w:r>
          <w:rPr>
            <w:rFonts w:hint="eastAsia" w:ascii="宋体" w:hAnsi="宋体" w:eastAsia="宋体"/>
            <w:lang w:val="en-US" w:eastAsia="zh-CN"/>
          </w:rPr>
          <w:t>1</w:t>
        </w:r>
      </w:ins>
    </w:p>
    <w:p>
      <w:pPr>
        <w:ind w:firstLine="420"/>
        <w:rPr>
          <w:rFonts w:ascii="宋体" w:hAnsi="宋体" w:eastAsia="宋体"/>
        </w:rPr>
      </w:pPr>
      <w:del w:id="88" w:author="Administrator" w:date="2022-03-08T11:14:55Z">
        <w:r>
          <w:rPr>
            <w:rFonts w:hint="default" w:ascii="宋体" w:hAnsi="宋体" w:eastAsia="宋体"/>
            <w:lang w:val="en-US"/>
          </w:rPr>
          <w:delText>0</w:delText>
        </w:r>
      </w:del>
      <w:ins w:id="89" w:author="Administrator" w:date="2022-03-08T11:14:55Z">
        <w:r>
          <w:rPr>
            <w:rFonts w:hint="eastAsia" w:ascii="宋体" w:hAnsi="宋体" w:eastAsia="宋体"/>
            <w:lang w:val="en-US" w:eastAsia="zh-CN"/>
          </w:rPr>
          <w:t>1</w:t>
        </w:r>
      </w:ins>
      <w:r>
        <w:rPr>
          <w:rFonts w:ascii="宋体" w:hAnsi="宋体" w:eastAsia="宋体"/>
        </w:rPr>
        <w:t xml:space="preserve"> 0 0 0 0 0 0 0 0 0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样例输出</w:t>
      </w:r>
      <w:r>
        <w:rPr>
          <w:rFonts w:ascii="宋体" w:hAnsi="宋体" w:eastAsia="宋体"/>
        </w:rPr>
        <w:t>2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ins w:id="90" w:author="Administrator" w:date="2022-03-08T11:15:20Z">
        <w:r>
          <w:rPr>
            <w:rFonts w:hint="eastAsia" w:ascii="宋体" w:hAnsi="宋体" w:eastAsia="宋体"/>
          </w:rPr>
          <w:t>Strongly</w:t>
        </w:r>
      </w:ins>
      <w:ins w:id="91" w:author="Administrator" w:date="2022-03-08T11:15:21Z">
        <w:r>
          <w:rPr>
            <w:rFonts w:hint="eastAsia" w:ascii="宋体" w:hAnsi="宋体" w:eastAsia="宋体"/>
            <w:lang w:val="en-US" w:eastAsia="zh-CN"/>
          </w:rPr>
          <w:t xml:space="preserve"> </w:t>
        </w:r>
      </w:ins>
      <w:r>
        <w:rPr>
          <w:rFonts w:ascii="宋体" w:hAnsi="宋体" w:eastAsia="宋体"/>
        </w:rPr>
        <w:t>Connected Graph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49"/>
    <w:rsid w:val="0006111C"/>
    <w:rsid w:val="00091671"/>
    <w:rsid w:val="001131C3"/>
    <w:rsid w:val="00152680"/>
    <w:rsid w:val="00756849"/>
    <w:rsid w:val="00761D6E"/>
    <w:rsid w:val="00766151"/>
    <w:rsid w:val="00834B9B"/>
    <w:rsid w:val="00986852"/>
    <w:rsid w:val="00F569A0"/>
    <w:rsid w:val="0A1D324F"/>
    <w:rsid w:val="260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650</Characters>
  <Lines>5</Lines>
  <Paragraphs>1</Paragraphs>
  <TotalTime>101</TotalTime>
  <ScaleCrop>false</ScaleCrop>
  <LinksUpToDate>false</LinksUpToDate>
  <CharactersWithSpaces>763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2020-07-29T04:50:00Z</dcterms:created>
  <dc:creator>子昭 潘</dc:creator>
  <cp:lastModifiedBy>Administrator</cp:lastModifiedBy>
  <dcterms:modified xsi:type="dcterms:W3CDTF">2022-03-08T03:15:42Z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5E0B34A05342474691871FFCCCF4E5FE</vt:lpwstr>
  </property>
</Properties>
</file>